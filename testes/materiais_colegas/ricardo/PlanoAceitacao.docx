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A68" w:rsidRDefault="00927A68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</w:rPr>
      </w:pPr>
      <w:bookmarkStart w:id="1" w:name="_Ref471361557"/>
      <w:bookmarkStart w:id="2" w:name="_GoBack"/>
      <w:bookmarkEnd w:id="2"/>
      <w:r>
        <w:rPr>
          <w:b w:val="0"/>
          <w:sz w:val="96"/>
          <w:szCs w:val="96"/>
        </w:rPr>
        <w:t>Plano de Aceitação</w:t>
      </w:r>
    </w:p>
    <w:p w:rsidR="00927A68" w:rsidRDefault="00927A68">
      <w:pPr>
        <w:pStyle w:val="titulo"/>
        <w:spacing w:before="120"/>
      </w:pPr>
    </w:p>
    <w:tbl>
      <w:tblPr>
        <w:tblW w:w="9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992"/>
        <w:gridCol w:w="4533"/>
      </w:tblGrid>
      <w:tr w:rsidR="00927A68">
        <w:tblPrEx>
          <w:tblCellMar>
            <w:top w:w="0" w:type="dxa"/>
            <w:bottom w:w="0" w:type="dxa"/>
          </w:tblCellMar>
        </w:tblPrEx>
        <w:trPr>
          <w:trHeight w:val="846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</w:tcPr>
          <w:p w:rsidR="00927A68" w:rsidRDefault="00927A68">
            <w:pPr>
              <w:pStyle w:val="titulo"/>
              <w:spacing w:before="120"/>
            </w:pPr>
            <w:r>
              <w:rPr>
                <w:rFonts w:cs="Arial"/>
                <w:sz w:val="24"/>
              </w:rPr>
              <w:t xml:space="preserve">Logo  </w:t>
            </w:r>
            <w:r>
              <w:rPr>
                <w:rFonts w:cs="Arial"/>
                <w:sz w:val="24"/>
              </w:rPr>
              <w:br/>
            </w:r>
            <w:hyperlink r:id="rId8" w:history="1"/>
            <w:r>
              <w:rPr>
                <w:rFonts w:cs="Arial"/>
                <w:sz w:val="24"/>
              </w:rPr>
              <w:t>Organização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927A68" w:rsidRDefault="00927A68">
            <w:pPr>
              <w:pStyle w:val="titulo"/>
              <w:spacing w:before="120"/>
            </w:pP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927A68" w:rsidRDefault="00927A68">
            <w:pPr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Logo  do</w:t>
            </w:r>
            <w:r>
              <w:rPr>
                <w:rFonts w:ascii="Arial" w:hAnsi="Arial" w:cs="Arial"/>
                <w:b/>
                <w:bCs/>
              </w:rPr>
              <w:br/>
            </w:r>
            <w:hyperlink r:id="rId9" w:history="1"/>
            <w:r>
              <w:rPr>
                <w:rFonts w:ascii="Arial" w:hAnsi="Arial" w:cs="Arial"/>
                <w:b/>
                <w:bCs/>
              </w:rPr>
              <w:t>Cliente</w:t>
            </w:r>
          </w:p>
        </w:tc>
      </w:tr>
    </w:tbl>
    <w:p w:rsidR="00927A68" w:rsidRDefault="00927A68">
      <w:pPr>
        <w:pStyle w:val="titulo"/>
        <w:spacing w:before="120"/>
      </w:pPr>
    </w:p>
    <w:p w:rsidR="00927A68" w:rsidRDefault="00927A68">
      <w:pPr>
        <w:pStyle w:val="titulo"/>
        <w:spacing w:before="120"/>
      </w:pPr>
    </w:p>
    <w:p w:rsidR="00927A68" w:rsidRDefault="00927A68">
      <w:pPr>
        <w:pStyle w:val="versao"/>
      </w:pPr>
    </w:p>
    <w:p w:rsidR="00927A68" w:rsidRDefault="00927A68"/>
    <w:p w:rsidR="00927A68" w:rsidRDefault="00927A68">
      <w:pPr>
        <w:jc w:val="right"/>
        <w:rPr>
          <w:rFonts w:ascii="Arial" w:hAnsi="Arial" w:cs="Arial"/>
          <w:b/>
          <w:bCs/>
          <w:i/>
          <w:iCs/>
          <w:color w:val="0000FF"/>
          <w:sz w:val="40"/>
        </w:rPr>
      </w:pPr>
      <w:r>
        <w:rPr>
          <w:rFonts w:ascii="Arial" w:hAnsi="Arial" w:cs="Arial"/>
          <w:b/>
          <w:bCs/>
          <w:i/>
          <w:iCs/>
          <w:color w:val="0000FF"/>
          <w:sz w:val="40"/>
        </w:rPr>
        <w:t>&lt;Organização&gt;</w:t>
      </w:r>
    </w:p>
    <w:p w:rsidR="00927A68" w:rsidRDefault="00927A68">
      <w:pPr>
        <w:jc w:val="right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 xml:space="preserve">Cliente: </w:t>
      </w:r>
      <w:r>
        <w:rPr>
          <w:rFonts w:ascii="Arial" w:hAnsi="Arial" w:cs="Arial"/>
          <w:b/>
          <w:bCs/>
          <w:i/>
          <w:iCs/>
          <w:color w:val="0000FF"/>
          <w:sz w:val="40"/>
        </w:rPr>
        <w:t>&lt;nome do cliente&gt;</w:t>
      </w:r>
    </w:p>
    <w:p w:rsidR="00927A68" w:rsidRDefault="00927A68">
      <w:pPr>
        <w:jc w:val="right"/>
        <w:rPr>
          <w:rFonts w:ascii="Arial" w:hAnsi="Arial" w:cs="Arial"/>
          <w:sz w:val="40"/>
        </w:rPr>
      </w:pPr>
    </w:p>
    <w:p w:rsidR="00927A68" w:rsidRDefault="00927A68">
      <w:pPr>
        <w:pStyle w:val="sistema"/>
        <w:rPr>
          <w:i w:val="0"/>
          <w:color w:val="0000FF"/>
        </w:rPr>
      </w:pPr>
      <w:r>
        <w:rPr>
          <w:i w:val="0"/>
        </w:rPr>
        <w:t>Projeto:</w:t>
      </w:r>
      <w:r>
        <w:rPr>
          <w:i w:val="0"/>
          <w:color w:val="0000FF"/>
        </w:rPr>
        <w:t xml:space="preserve"> &lt;nome do projeto&gt;</w:t>
      </w:r>
    </w:p>
    <w:p w:rsidR="00927A68" w:rsidRDefault="00927A68">
      <w:pPr>
        <w:pStyle w:val="sistema"/>
        <w:rPr>
          <w:i w:val="0"/>
          <w:color w:val="0000FF"/>
        </w:rPr>
      </w:pPr>
      <w:r>
        <w:rPr>
          <w:i w:val="0"/>
        </w:rPr>
        <w:t>Versão:</w:t>
      </w:r>
      <w:r>
        <w:rPr>
          <w:i w:val="0"/>
          <w:color w:val="0000FF"/>
        </w:rPr>
        <w:t xml:space="preserve"> &lt;X.X&gt;</w:t>
      </w:r>
    </w:p>
    <w:p w:rsidR="00927A68" w:rsidRDefault="00927A68"/>
    <w:p w:rsidR="00927A68" w:rsidRDefault="00927A68"/>
    <w:p w:rsidR="00927A68" w:rsidRDefault="00927A68"/>
    <w:p w:rsidR="00927A68" w:rsidRDefault="00927A68"/>
    <w:p w:rsidR="00927A68" w:rsidRDefault="00927A68">
      <w:pPr>
        <w:pStyle w:val="versao"/>
        <w:rPr>
          <w:i/>
          <w:color w:val="0000FF"/>
        </w:rPr>
      </w:pPr>
    </w:p>
    <w:p w:rsidR="00927A68" w:rsidRDefault="00927A68"/>
    <w:p w:rsidR="00927A68" w:rsidRDefault="00927A68"/>
    <w:p w:rsidR="00927A68" w:rsidRDefault="00927A68"/>
    <w:p w:rsidR="00927A68" w:rsidRDefault="00927A68"/>
    <w:p w:rsidR="00927A68" w:rsidRDefault="00927A68"/>
    <w:p w:rsidR="00927A68" w:rsidRDefault="00927A68">
      <w:pPr>
        <w:sectPr w:rsidR="00927A68">
          <w:headerReference w:type="default" r:id="rId10"/>
          <w:pgSz w:w="11906" w:h="16838" w:code="9"/>
          <w:pgMar w:top="1134" w:right="1418" w:bottom="2041" w:left="1418" w:header="680" w:footer="680" w:gutter="0"/>
          <w:cols w:space="720"/>
        </w:sectPr>
      </w:pPr>
    </w:p>
    <w:p w:rsidR="00927A68" w:rsidRDefault="00927A68" w:rsidP="006604C6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394"/>
        <w:gridCol w:w="1985"/>
      </w:tblGrid>
      <w:tr w:rsidR="006604C6" w:rsidRPr="006565C6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6604C6" w:rsidRPr="006565C6" w:rsidRDefault="006604C6" w:rsidP="00927A68">
            <w:pPr>
              <w:pStyle w:val="Tabletext"/>
              <w:ind w:left="0"/>
              <w:jc w:val="center"/>
              <w:rPr>
                <w:rFonts w:cs="Arial"/>
                <w:b/>
                <w:lang w:val="pt-BR"/>
              </w:rPr>
            </w:pPr>
            <w:r w:rsidRPr="006565C6">
              <w:rPr>
                <w:rFonts w:cs="Arial"/>
                <w:b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6604C6" w:rsidRPr="006565C6" w:rsidRDefault="006604C6" w:rsidP="00927A68">
            <w:pPr>
              <w:pStyle w:val="Tabletext"/>
              <w:ind w:left="34"/>
              <w:jc w:val="center"/>
              <w:rPr>
                <w:rFonts w:cs="Arial"/>
                <w:b/>
                <w:lang w:val="pt-BR"/>
              </w:rPr>
            </w:pPr>
            <w:r w:rsidRPr="006565C6">
              <w:rPr>
                <w:rFonts w:cs="Arial"/>
                <w:b/>
                <w:lang w:val="pt-BR"/>
              </w:rPr>
              <w:t>Versão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6604C6" w:rsidRPr="006565C6" w:rsidRDefault="006604C6" w:rsidP="00927A68">
            <w:pPr>
              <w:pStyle w:val="Tabletext"/>
              <w:ind w:left="34"/>
              <w:jc w:val="center"/>
              <w:rPr>
                <w:rFonts w:cs="Arial"/>
                <w:b/>
                <w:lang w:val="pt-BR"/>
              </w:rPr>
            </w:pPr>
            <w:r w:rsidRPr="006565C6">
              <w:rPr>
                <w:rFonts w:cs="Arial"/>
                <w:b/>
                <w:lang w:val="pt-BR"/>
              </w:rPr>
              <w:t>Descrição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6604C6" w:rsidRPr="006565C6" w:rsidRDefault="006604C6" w:rsidP="00927A68">
            <w:pPr>
              <w:pStyle w:val="Tabletext"/>
              <w:ind w:left="30"/>
              <w:jc w:val="center"/>
              <w:rPr>
                <w:rFonts w:cs="Arial"/>
                <w:b/>
                <w:lang w:val="pt-BR"/>
              </w:rPr>
            </w:pPr>
            <w:r w:rsidRPr="006565C6">
              <w:rPr>
                <w:rFonts w:cs="Arial"/>
                <w:b/>
                <w:lang w:val="pt-BR"/>
              </w:rPr>
              <w:t>Autor</w:t>
            </w:r>
          </w:p>
        </w:tc>
      </w:tr>
      <w:tr w:rsidR="006604C6" w:rsidRPr="006565C6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04C6" w:rsidRPr="006565C6" w:rsidRDefault="006604C6" w:rsidP="00927A68">
            <w:pPr>
              <w:pStyle w:val="Tabletext"/>
              <w:ind w:left="0"/>
              <w:rPr>
                <w:rFonts w:cs="Arial"/>
                <w:lang w:val="pt-BR"/>
              </w:rPr>
            </w:pPr>
            <w:r w:rsidRPr="006565C6">
              <w:rPr>
                <w:rFonts w:cs="Arial"/>
                <w:color w:val="0000FF"/>
                <w:lang w:val="pt-BR"/>
              </w:rPr>
              <w:t>&lt;dd/mm/aa&gt;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04C6" w:rsidRPr="006565C6" w:rsidRDefault="006604C6" w:rsidP="00927A68">
            <w:pPr>
              <w:pStyle w:val="Tabletext"/>
              <w:ind w:left="34"/>
              <w:rPr>
                <w:rFonts w:cs="Arial"/>
                <w:lang w:val="pt-BR"/>
              </w:rPr>
            </w:pPr>
            <w:r w:rsidRPr="006565C6">
              <w:rPr>
                <w:rFonts w:cs="Arial"/>
                <w:color w:val="0000FF"/>
                <w:lang w:val="pt-BR"/>
              </w:rPr>
              <w:t>&lt;x.x&gt;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04C6" w:rsidRPr="006565C6" w:rsidRDefault="006604C6" w:rsidP="00927A68">
            <w:pPr>
              <w:pStyle w:val="Tabletext"/>
              <w:ind w:left="34"/>
              <w:rPr>
                <w:rFonts w:cs="Arial"/>
                <w:lang w:val="pt-BR"/>
              </w:rPr>
            </w:pPr>
            <w:r w:rsidRPr="006565C6">
              <w:rPr>
                <w:rFonts w:cs="Arial"/>
                <w:color w:val="0000FF"/>
                <w:lang w:val="pt-BR"/>
              </w:rPr>
              <w:t>&lt;Descrição da modificação&gt;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04C6" w:rsidRPr="006565C6" w:rsidRDefault="006604C6" w:rsidP="00927A68">
            <w:pPr>
              <w:pStyle w:val="Tabletext"/>
              <w:ind w:left="30"/>
              <w:rPr>
                <w:rFonts w:cs="Arial"/>
                <w:lang w:val="pt-BR"/>
              </w:rPr>
            </w:pPr>
            <w:r w:rsidRPr="006565C6">
              <w:rPr>
                <w:rFonts w:cs="Arial"/>
                <w:color w:val="0000FF"/>
                <w:lang w:val="pt-BR"/>
              </w:rPr>
              <w:t>&lt;nome do autor&gt;</w:t>
            </w:r>
          </w:p>
        </w:tc>
      </w:tr>
      <w:tr w:rsidR="006604C6" w:rsidRPr="006565C6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04C6" w:rsidRPr="006565C6" w:rsidRDefault="006604C6" w:rsidP="00927A68">
            <w:pPr>
              <w:pStyle w:val="Tabletext"/>
              <w:ind w:left="0"/>
              <w:jc w:val="both"/>
              <w:rPr>
                <w:rFonts w:cs="Arial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04C6" w:rsidRPr="006565C6" w:rsidRDefault="006604C6" w:rsidP="00927A68">
            <w:pPr>
              <w:pStyle w:val="Tabletext"/>
              <w:ind w:left="34"/>
              <w:rPr>
                <w:rFonts w:cs="Arial"/>
                <w:lang w:val="pt-BR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04C6" w:rsidRPr="006565C6" w:rsidRDefault="006604C6" w:rsidP="00927A68">
            <w:pPr>
              <w:pStyle w:val="Tabletext"/>
              <w:ind w:left="34"/>
              <w:rPr>
                <w:rFonts w:cs="Arial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04C6" w:rsidRPr="006565C6" w:rsidRDefault="006604C6" w:rsidP="00927A68">
            <w:pPr>
              <w:pStyle w:val="Tabletext"/>
              <w:ind w:left="30"/>
              <w:rPr>
                <w:rFonts w:cs="Arial"/>
                <w:lang w:val="pt-BR"/>
              </w:rPr>
            </w:pPr>
          </w:p>
        </w:tc>
      </w:tr>
      <w:tr w:rsidR="006604C6" w:rsidRPr="006565C6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04C6" w:rsidRPr="006565C6" w:rsidRDefault="006604C6" w:rsidP="00927A68">
            <w:pPr>
              <w:pStyle w:val="Tabletext"/>
              <w:ind w:left="0"/>
              <w:rPr>
                <w:rFonts w:cs="Arial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04C6" w:rsidRPr="006565C6" w:rsidRDefault="006604C6" w:rsidP="00927A68">
            <w:pPr>
              <w:pStyle w:val="Tabletext"/>
              <w:ind w:left="34"/>
              <w:rPr>
                <w:rFonts w:cs="Arial"/>
                <w:lang w:val="pt-BR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04C6" w:rsidRPr="006565C6" w:rsidRDefault="006604C6" w:rsidP="00927A68">
            <w:pPr>
              <w:pStyle w:val="Tabletext"/>
              <w:ind w:left="34"/>
              <w:rPr>
                <w:rFonts w:cs="Arial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04C6" w:rsidRPr="006565C6" w:rsidRDefault="006604C6" w:rsidP="00927A68">
            <w:pPr>
              <w:pStyle w:val="Tabletext"/>
              <w:ind w:left="30"/>
              <w:rPr>
                <w:rFonts w:cs="Arial"/>
                <w:lang w:val="pt-BR"/>
              </w:rPr>
            </w:pPr>
          </w:p>
        </w:tc>
      </w:tr>
      <w:tr w:rsidR="006604C6" w:rsidRPr="006565C6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04C6" w:rsidRPr="006565C6" w:rsidRDefault="006604C6" w:rsidP="00927A68">
            <w:pPr>
              <w:pStyle w:val="Tabletext"/>
              <w:ind w:left="0"/>
              <w:rPr>
                <w:rFonts w:cs="Arial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04C6" w:rsidRPr="006565C6" w:rsidRDefault="006604C6" w:rsidP="00927A68">
            <w:pPr>
              <w:pStyle w:val="Tabletext"/>
              <w:ind w:left="34"/>
              <w:rPr>
                <w:rFonts w:cs="Arial"/>
                <w:lang w:val="pt-BR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04C6" w:rsidRPr="006565C6" w:rsidRDefault="006604C6" w:rsidP="00927A68">
            <w:pPr>
              <w:pStyle w:val="Tabletext"/>
              <w:ind w:left="34"/>
              <w:rPr>
                <w:rFonts w:cs="Arial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04C6" w:rsidRPr="006565C6" w:rsidRDefault="006604C6" w:rsidP="00927A68">
            <w:pPr>
              <w:pStyle w:val="Tabletext"/>
              <w:ind w:left="30"/>
              <w:rPr>
                <w:rFonts w:cs="Arial"/>
                <w:lang w:val="pt-BR"/>
              </w:rPr>
            </w:pPr>
          </w:p>
        </w:tc>
      </w:tr>
      <w:tr w:rsidR="006604C6" w:rsidRPr="006565C6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04C6" w:rsidRPr="006565C6" w:rsidRDefault="006604C6" w:rsidP="00927A68">
            <w:pPr>
              <w:pStyle w:val="Tabletext"/>
              <w:ind w:left="0"/>
              <w:rPr>
                <w:rFonts w:cs="Arial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04C6" w:rsidRPr="006565C6" w:rsidRDefault="006604C6" w:rsidP="00927A68">
            <w:pPr>
              <w:pStyle w:val="Tabletext"/>
              <w:ind w:left="34"/>
              <w:rPr>
                <w:rFonts w:cs="Arial"/>
                <w:lang w:val="pt-BR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04C6" w:rsidRPr="006565C6" w:rsidRDefault="006604C6" w:rsidP="00927A68">
            <w:pPr>
              <w:pStyle w:val="Tabletext"/>
              <w:ind w:left="34"/>
              <w:rPr>
                <w:rFonts w:cs="Arial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04C6" w:rsidRPr="006565C6" w:rsidRDefault="006604C6" w:rsidP="00927A68">
            <w:pPr>
              <w:pStyle w:val="Tabletext"/>
              <w:ind w:left="30"/>
              <w:rPr>
                <w:rFonts w:cs="Arial"/>
                <w:lang w:val="pt-BR"/>
              </w:rPr>
            </w:pPr>
          </w:p>
        </w:tc>
      </w:tr>
      <w:tr w:rsidR="006604C6" w:rsidRPr="006565C6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04C6" w:rsidRPr="006565C6" w:rsidRDefault="006604C6" w:rsidP="00927A68">
            <w:pPr>
              <w:pStyle w:val="Tabletext"/>
              <w:ind w:left="0"/>
              <w:rPr>
                <w:rFonts w:cs="Arial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04C6" w:rsidRPr="006565C6" w:rsidRDefault="006604C6" w:rsidP="00927A68">
            <w:pPr>
              <w:pStyle w:val="Tabletext"/>
              <w:ind w:left="34"/>
              <w:rPr>
                <w:rFonts w:cs="Arial"/>
                <w:lang w:val="pt-BR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04C6" w:rsidRPr="006565C6" w:rsidRDefault="006604C6" w:rsidP="00927A68">
            <w:pPr>
              <w:pStyle w:val="Tabletext"/>
              <w:ind w:left="34"/>
              <w:rPr>
                <w:rFonts w:cs="Arial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04C6" w:rsidRPr="006565C6" w:rsidRDefault="006604C6" w:rsidP="00927A68">
            <w:pPr>
              <w:pStyle w:val="Tabletext"/>
              <w:ind w:left="30"/>
              <w:rPr>
                <w:rFonts w:cs="Arial"/>
                <w:lang w:val="pt-BR"/>
              </w:rPr>
            </w:pPr>
          </w:p>
        </w:tc>
      </w:tr>
      <w:tr w:rsidR="006604C6" w:rsidRPr="006565C6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04C6" w:rsidRPr="006565C6" w:rsidRDefault="006604C6" w:rsidP="00927A68">
            <w:pPr>
              <w:pStyle w:val="Tabletext"/>
              <w:ind w:left="0"/>
              <w:rPr>
                <w:rFonts w:cs="Arial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04C6" w:rsidRPr="006565C6" w:rsidRDefault="006604C6" w:rsidP="00927A68">
            <w:pPr>
              <w:pStyle w:val="Tabletext"/>
              <w:ind w:left="34"/>
              <w:rPr>
                <w:rFonts w:cs="Arial"/>
                <w:lang w:val="pt-BR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04C6" w:rsidRPr="006565C6" w:rsidRDefault="006604C6" w:rsidP="00927A68">
            <w:pPr>
              <w:pStyle w:val="Tabletext"/>
              <w:ind w:left="34"/>
              <w:rPr>
                <w:rFonts w:cs="Arial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04C6" w:rsidRPr="006565C6" w:rsidRDefault="006604C6" w:rsidP="00927A68">
            <w:pPr>
              <w:pStyle w:val="Tabletext"/>
              <w:ind w:left="30"/>
              <w:rPr>
                <w:rFonts w:cs="Arial"/>
                <w:lang w:val="pt-BR"/>
              </w:rPr>
            </w:pPr>
          </w:p>
        </w:tc>
      </w:tr>
    </w:tbl>
    <w:p w:rsidR="006604C6" w:rsidRDefault="006604C6" w:rsidP="006604C6"/>
    <w:p w:rsidR="006604C6" w:rsidRDefault="006604C6" w:rsidP="006604C6">
      <w:pPr>
        <w:sectPr w:rsidR="006604C6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1"/>
    <w:p w:rsidR="00927A68" w:rsidRDefault="00927A68">
      <w:pPr>
        <w:pStyle w:val="conteudo"/>
        <w:outlineLvl w:val="0"/>
      </w:pPr>
      <w:r>
        <w:lastRenderedPageBreak/>
        <w:t>Conteúdo</w:t>
      </w:r>
    </w:p>
    <w:p w:rsidR="00927A68" w:rsidRPr="00927A68" w:rsidRDefault="00927A68">
      <w:pPr>
        <w:pStyle w:val="Sumrio1"/>
        <w:tabs>
          <w:tab w:val="left" w:pos="480"/>
          <w:tab w:val="right" w:leader="dot" w:pos="9060"/>
        </w:tabs>
        <w:rPr>
          <w:rFonts w:ascii="Arial" w:hAnsi="Arial" w:cs="Arial"/>
          <w:b w:val="0"/>
          <w:caps w:val="0"/>
          <w:noProof/>
          <w:sz w:val="26"/>
          <w:szCs w:val="24"/>
        </w:rPr>
      </w:pPr>
      <w:r w:rsidRPr="00927A68">
        <w:rPr>
          <w:rFonts w:ascii="Arial" w:hAnsi="Arial" w:cs="Arial"/>
          <w:b w:val="0"/>
          <w:caps w:val="0"/>
          <w:sz w:val="22"/>
        </w:rPr>
        <w:fldChar w:fldCharType="begin"/>
      </w:r>
      <w:r w:rsidRPr="00927A68">
        <w:rPr>
          <w:rFonts w:ascii="Arial" w:hAnsi="Arial" w:cs="Arial"/>
          <w:b w:val="0"/>
          <w:caps w:val="0"/>
          <w:sz w:val="22"/>
        </w:rPr>
        <w:instrText xml:space="preserve"> TOC \o "1-3" \h \z </w:instrText>
      </w:r>
      <w:r w:rsidRPr="00927A68">
        <w:rPr>
          <w:rFonts w:ascii="Arial" w:hAnsi="Arial" w:cs="Arial"/>
          <w:b w:val="0"/>
          <w:caps w:val="0"/>
          <w:sz w:val="22"/>
        </w:rPr>
        <w:fldChar w:fldCharType="separate"/>
      </w:r>
      <w:hyperlink w:anchor="_Toc76474613" w:history="1">
        <w:r w:rsidRPr="00927A68">
          <w:rPr>
            <w:rStyle w:val="Hyperlink"/>
            <w:rFonts w:ascii="Arial" w:hAnsi="Arial" w:cs="Arial"/>
            <w:noProof/>
            <w:sz w:val="22"/>
          </w:rPr>
          <w:t>1</w:t>
        </w:r>
        <w:r w:rsidRPr="00927A68">
          <w:rPr>
            <w:rFonts w:ascii="Arial" w:hAnsi="Arial" w:cs="Arial"/>
            <w:b w:val="0"/>
            <w:caps w:val="0"/>
            <w:noProof/>
            <w:sz w:val="26"/>
            <w:szCs w:val="24"/>
          </w:rPr>
          <w:tab/>
        </w:r>
        <w:r w:rsidRPr="00927A68">
          <w:rPr>
            <w:rStyle w:val="Hyperlink"/>
            <w:rFonts w:ascii="Arial" w:hAnsi="Arial" w:cs="Arial"/>
            <w:noProof/>
            <w:sz w:val="22"/>
          </w:rPr>
          <w:t>Introdução</w:t>
        </w:r>
        <w:r w:rsidRPr="00927A68">
          <w:rPr>
            <w:rFonts w:ascii="Arial" w:hAnsi="Arial" w:cs="Arial"/>
            <w:noProof/>
            <w:webHidden/>
            <w:sz w:val="22"/>
          </w:rPr>
          <w:tab/>
        </w:r>
        <w:r w:rsidRPr="00927A68">
          <w:rPr>
            <w:rFonts w:ascii="Arial" w:hAnsi="Arial" w:cs="Arial"/>
            <w:noProof/>
            <w:webHidden/>
            <w:sz w:val="22"/>
          </w:rPr>
          <w:fldChar w:fldCharType="begin"/>
        </w:r>
        <w:r w:rsidRPr="00927A68">
          <w:rPr>
            <w:rFonts w:ascii="Arial" w:hAnsi="Arial" w:cs="Arial"/>
            <w:noProof/>
            <w:webHidden/>
            <w:sz w:val="22"/>
          </w:rPr>
          <w:instrText xml:space="preserve"> PAGEREF _Toc76474613 \h </w:instrText>
        </w:r>
        <w:r w:rsidRPr="00927A68">
          <w:rPr>
            <w:rFonts w:ascii="Arial" w:hAnsi="Arial" w:cs="Arial"/>
            <w:noProof/>
            <w:sz w:val="22"/>
          </w:rPr>
        </w:r>
        <w:r w:rsidRPr="00927A68">
          <w:rPr>
            <w:rFonts w:ascii="Arial" w:hAnsi="Arial" w:cs="Arial"/>
            <w:noProof/>
            <w:webHidden/>
            <w:sz w:val="22"/>
          </w:rPr>
          <w:fldChar w:fldCharType="separate"/>
        </w:r>
        <w:r w:rsidR="00D42D32">
          <w:rPr>
            <w:rFonts w:ascii="Arial" w:hAnsi="Arial" w:cs="Arial"/>
            <w:noProof/>
            <w:webHidden/>
            <w:sz w:val="22"/>
          </w:rPr>
          <w:t>3</w:t>
        </w:r>
        <w:r w:rsidRPr="00927A68">
          <w:rPr>
            <w:rFonts w:ascii="Arial" w:hAnsi="Arial" w:cs="Arial"/>
            <w:noProof/>
            <w:webHidden/>
            <w:sz w:val="22"/>
          </w:rPr>
          <w:fldChar w:fldCharType="end"/>
        </w:r>
      </w:hyperlink>
    </w:p>
    <w:p w:rsidR="00927A68" w:rsidRPr="00927A68" w:rsidRDefault="00927A68">
      <w:pPr>
        <w:pStyle w:val="Sumrio1"/>
        <w:tabs>
          <w:tab w:val="left" w:pos="480"/>
          <w:tab w:val="right" w:leader="dot" w:pos="9060"/>
        </w:tabs>
        <w:rPr>
          <w:rFonts w:ascii="Arial" w:hAnsi="Arial" w:cs="Arial"/>
          <w:b w:val="0"/>
          <w:caps w:val="0"/>
          <w:noProof/>
          <w:sz w:val="26"/>
          <w:szCs w:val="24"/>
        </w:rPr>
      </w:pPr>
      <w:hyperlink w:anchor="_Toc76474614" w:history="1">
        <w:r w:rsidRPr="00927A68">
          <w:rPr>
            <w:rStyle w:val="Hyperlink"/>
            <w:rFonts w:ascii="Arial" w:hAnsi="Arial" w:cs="Arial"/>
            <w:noProof/>
            <w:sz w:val="22"/>
          </w:rPr>
          <w:t>2</w:t>
        </w:r>
        <w:r w:rsidRPr="00927A68">
          <w:rPr>
            <w:rFonts w:ascii="Arial" w:hAnsi="Arial" w:cs="Arial"/>
            <w:b w:val="0"/>
            <w:caps w:val="0"/>
            <w:noProof/>
            <w:sz w:val="26"/>
            <w:szCs w:val="24"/>
          </w:rPr>
          <w:tab/>
        </w:r>
        <w:r w:rsidRPr="00927A68">
          <w:rPr>
            <w:rStyle w:val="Hyperlink"/>
            <w:rFonts w:ascii="Arial" w:hAnsi="Arial" w:cs="Arial"/>
            <w:noProof/>
            <w:sz w:val="22"/>
          </w:rPr>
          <w:t>Critérios de Aceitação</w:t>
        </w:r>
        <w:r w:rsidRPr="00927A68">
          <w:rPr>
            <w:rFonts w:ascii="Arial" w:hAnsi="Arial" w:cs="Arial"/>
            <w:noProof/>
            <w:webHidden/>
            <w:sz w:val="22"/>
          </w:rPr>
          <w:tab/>
        </w:r>
        <w:r w:rsidRPr="00927A68">
          <w:rPr>
            <w:rFonts w:ascii="Arial" w:hAnsi="Arial" w:cs="Arial"/>
            <w:noProof/>
            <w:webHidden/>
            <w:sz w:val="22"/>
          </w:rPr>
          <w:fldChar w:fldCharType="begin"/>
        </w:r>
        <w:r w:rsidRPr="00927A68">
          <w:rPr>
            <w:rFonts w:ascii="Arial" w:hAnsi="Arial" w:cs="Arial"/>
            <w:noProof/>
            <w:webHidden/>
            <w:sz w:val="22"/>
          </w:rPr>
          <w:instrText xml:space="preserve"> PAGEREF _Toc76474614 \h </w:instrText>
        </w:r>
        <w:r w:rsidRPr="00927A68">
          <w:rPr>
            <w:rFonts w:ascii="Arial" w:hAnsi="Arial" w:cs="Arial"/>
            <w:noProof/>
            <w:sz w:val="22"/>
          </w:rPr>
        </w:r>
        <w:r w:rsidRPr="00927A68">
          <w:rPr>
            <w:rFonts w:ascii="Arial" w:hAnsi="Arial" w:cs="Arial"/>
            <w:noProof/>
            <w:webHidden/>
            <w:sz w:val="22"/>
          </w:rPr>
          <w:fldChar w:fldCharType="separate"/>
        </w:r>
        <w:r w:rsidR="00D42D32">
          <w:rPr>
            <w:rFonts w:ascii="Arial" w:hAnsi="Arial" w:cs="Arial"/>
            <w:noProof/>
            <w:webHidden/>
            <w:sz w:val="22"/>
          </w:rPr>
          <w:t>3</w:t>
        </w:r>
        <w:r w:rsidRPr="00927A68">
          <w:rPr>
            <w:rFonts w:ascii="Arial" w:hAnsi="Arial" w:cs="Arial"/>
            <w:noProof/>
            <w:webHidden/>
            <w:sz w:val="22"/>
          </w:rPr>
          <w:fldChar w:fldCharType="end"/>
        </w:r>
      </w:hyperlink>
    </w:p>
    <w:p w:rsidR="00927A68" w:rsidRPr="00927A68" w:rsidRDefault="00927A68">
      <w:pPr>
        <w:pStyle w:val="Sumrio1"/>
        <w:tabs>
          <w:tab w:val="left" w:pos="480"/>
          <w:tab w:val="right" w:leader="dot" w:pos="9060"/>
        </w:tabs>
        <w:rPr>
          <w:rFonts w:ascii="Arial" w:hAnsi="Arial" w:cs="Arial"/>
          <w:b w:val="0"/>
          <w:caps w:val="0"/>
          <w:noProof/>
          <w:sz w:val="26"/>
          <w:szCs w:val="24"/>
        </w:rPr>
      </w:pPr>
      <w:hyperlink w:anchor="_Toc76474615" w:history="1">
        <w:r w:rsidRPr="00927A68">
          <w:rPr>
            <w:rStyle w:val="Hyperlink"/>
            <w:rFonts w:ascii="Arial" w:hAnsi="Arial" w:cs="Arial"/>
            <w:noProof/>
            <w:sz w:val="22"/>
          </w:rPr>
          <w:t>3</w:t>
        </w:r>
        <w:r w:rsidRPr="00927A68">
          <w:rPr>
            <w:rFonts w:ascii="Arial" w:hAnsi="Arial" w:cs="Arial"/>
            <w:b w:val="0"/>
            <w:caps w:val="0"/>
            <w:noProof/>
            <w:sz w:val="26"/>
            <w:szCs w:val="24"/>
          </w:rPr>
          <w:tab/>
        </w:r>
        <w:r w:rsidRPr="00927A68">
          <w:rPr>
            <w:rStyle w:val="Hyperlink"/>
            <w:rFonts w:ascii="Arial" w:hAnsi="Arial" w:cs="Arial"/>
            <w:noProof/>
            <w:sz w:val="22"/>
          </w:rPr>
          <w:t>Registro do Status da Aceitação</w:t>
        </w:r>
        <w:r w:rsidRPr="00927A68">
          <w:rPr>
            <w:rFonts w:ascii="Arial" w:hAnsi="Arial" w:cs="Arial"/>
            <w:noProof/>
            <w:webHidden/>
            <w:sz w:val="22"/>
          </w:rPr>
          <w:tab/>
        </w:r>
        <w:r w:rsidRPr="00927A68">
          <w:rPr>
            <w:rFonts w:ascii="Arial" w:hAnsi="Arial" w:cs="Arial"/>
            <w:noProof/>
            <w:webHidden/>
            <w:sz w:val="22"/>
          </w:rPr>
          <w:fldChar w:fldCharType="begin"/>
        </w:r>
        <w:r w:rsidRPr="00927A68">
          <w:rPr>
            <w:rFonts w:ascii="Arial" w:hAnsi="Arial" w:cs="Arial"/>
            <w:noProof/>
            <w:webHidden/>
            <w:sz w:val="22"/>
          </w:rPr>
          <w:instrText xml:space="preserve"> PAGEREF _Toc76474615 \h </w:instrText>
        </w:r>
        <w:r w:rsidRPr="00927A68">
          <w:rPr>
            <w:rFonts w:ascii="Arial" w:hAnsi="Arial" w:cs="Arial"/>
            <w:noProof/>
            <w:sz w:val="22"/>
          </w:rPr>
        </w:r>
        <w:r w:rsidRPr="00927A68">
          <w:rPr>
            <w:rFonts w:ascii="Arial" w:hAnsi="Arial" w:cs="Arial"/>
            <w:noProof/>
            <w:webHidden/>
            <w:sz w:val="22"/>
          </w:rPr>
          <w:fldChar w:fldCharType="separate"/>
        </w:r>
        <w:r w:rsidR="00D42D32">
          <w:rPr>
            <w:rFonts w:ascii="Arial" w:hAnsi="Arial" w:cs="Arial"/>
            <w:noProof/>
            <w:webHidden/>
            <w:sz w:val="22"/>
          </w:rPr>
          <w:t>3</w:t>
        </w:r>
        <w:r w:rsidRPr="00927A68">
          <w:rPr>
            <w:rFonts w:ascii="Arial" w:hAnsi="Arial" w:cs="Arial"/>
            <w:noProof/>
            <w:webHidden/>
            <w:sz w:val="22"/>
          </w:rPr>
          <w:fldChar w:fldCharType="end"/>
        </w:r>
      </w:hyperlink>
    </w:p>
    <w:p w:rsidR="00927A68" w:rsidRPr="00927A68" w:rsidRDefault="00927A68">
      <w:pPr>
        <w:pStyle w:val="Sumrio1"/>
        <w:tabs>
          <w:tab w:val="left" w:pos="480"/>
          <w:tab w:val="right" w:leader="dot" w:pos="9060"/>
        </w:tabs>
        <w:rPr>
          <w:rFonts w:ascii="Arial" w:hAnsi="Arial" w:cs="Arial"/>
          <w:b w:val="0"/>
          <w:caps w:val="0"/>
          <w:noProof/>
          <w:sz w:val="26"/>
          <w:szCs w:val="24"/>
        </w:rPr>
      </w:pPr>
      <w:hyperlink w:anchor="_Toc76474616" w:history="1">
        <w:r w:rsidRPr="00927A68">
          <w:rPr>
            <w:rStyle w:val="Hyperlink"/>
            <w:rFonts w:ascii="Arial" w:hAnsi="Arial" w:cs="Arial"/>
            <w:noProof/>
            <w:sz w:val="22"/>
          </w:rPr>
          <w:t>4</w:t>
        </w:r>
        <w:r w:rsidRPr="00927A68">
          <w:rPr>
            <w:rFonts w:ascii="Arial" w:hAnsi="Arial" w:cs="Arial"/>
            <w:b w:val="0"/>
            <w:caps w:val="0"/>
            <w:noProof/>
            <w:sz w:val="26"/>
            <w:szCs w:val="24"/>
          </w:rPr>
          <w:tab/>
        </w:r>
        <w:r w:rsidRPr="00927A68">
          <w:rPr>
            <w:rStyle w:val="Hyperlink"/>
            <w:rFonts w:ascii="Arial" w:hAnsi="Arial" w:cs="Arial"/>
            <w:noProof/>
            <w:sz w:val="22"/>
          </w:rPr>
          <w:t>Equipe de Aceitação</w:t>
        </w:r>
        <w:r w:rsidRPr="00927A68">
          <w:rPr>
            <w:rFonts w:ascii="Arial" w:hAnsi="Arial" w:cs="Arial"/>
            <w:noProof/>
            <w:webHidden/>
            <w:sz w:val="22"/>
          </w:rPr>
          <w:tab/>
        </w:r>
        <w:r w:rsidRPr="00927A68">
          <w:rPr>
            <w:rFonts w:ascii="Arial" w:hAnsi="Arial" w:cs="Arial"/>
            <w:noProof/>
            <w:webHidden/>
            <w:sz w:val="22"/>
          </w:rPr>
          <w:fldChar w:fldCharType="begin"/>
        </w:r>
        <w:r w:rsidRPr="00927A68">
          <w:rPr>
            <w:rFonts w:ascii="Arial" w:hAnsi="Arial" w:cs="Arial"/>
            <w:noProof/>
            <w:webHidden/>
            <w:sz w:val="22"/>
          </w:rPr>
          <w:instrText xml:space="preserve"> PAGEREF _Toc76474616 \h </w:instrText>
        </w:r>
        <w:r w:rsidRPr="00927A68">
          <w:rPr>
            <w:rFonts w:ascii="Arial" w:hAnsi="Arial" w:cs="Arial"/>
            <w:noProof/>
            <w:sz w:val="22"/>
          </w:rPr>
        </w:r>
        <w:r w:rsidRPr="00927A68">
          <w:rPr>
            <w:rFonts w:ascii="Arial" w:hAnsi="Arial" w:cs="Arial"/>
            <w:noProof/>
            <w:webHidden/>
            <w:sz w:val="22"/>
          </w:rPr>
          <w:fldChar w:fldCharType="separate"/>
        </w:r>
        <w:r w:rsidR="00D42D32">
          <w:rPr>
            <w:rFonts w:ascii="Arial" w:hAnsi="Arial" w:cs="Arial"/>
            <w:noProof/>
            <w:webHidden/>
            <w:sz w:val="22"/>
          </w:rPr>
          <w:t>3</w:t>
        </w:r>
        <w:r w:rsidRPr="00927A68">
          <w:rPr>
            <w:rFonts w:ascii="Arial" w:hAnsi="Arial" w:cs="Arial"/>
            <w:noProof/>
            <w:webHidden/>
            <w:sz w:val="22"/>
          </w:rPr>
          <w:fldChar w:fldCharType="end"/>
        </w:r>
      </w:hyperlink>
    </w:p>
    <w:p w:rsidR="00927A68" w:rsidRPr="00927A68" w:rsidRDefault="00927A68">
      <w:pPr>
        <w:pStyle w:val="Sumrio1"/>
        <w:tabs>
          <w:tab w:val="left" w:pos="480"/>
          <w:tab w:val="right" w:leader="dot" w:pos="9060"/>
        </w:tabs>
        <w:rPr>
          <w:rFonts w:ascii="Arial" w:hAnsi="Arial" w:cs="Arial"/>
          <w:b w:val="0"/>
          <w:caps w:val="0"/>
          <w:noProof/>
          <w:sz w:val="26"/>
          <w:szCs w:val="24"/>
        </w:rPr>
      </w:pPr>
      <w:hyperlink w:anchor="_Toc76474617" w:history="1">
        <w:r w:rsidRPr="00927A68">
          <w:rPr>
            <w:rStyle w:val="Hyperlink"/>
            <w:rFonts w:ascii="Arial" w:hAnsi="Arial" w:cs="Arial"/>
            <w:noProof/>
            <w:sz w:val="22"/>
          </w:rPr>
          <w:t>5</w:t>
        </w:r>
        <w:r w:rsidRPr="00927A68">
          <w:rPr>
            <w:rFonts w:ascii="Arial" w:hAnsi="Arial" w:cs="Arial"/>
            <w:b w:val="0"/>
            <w:caps w:val="0"/>
            <w:noProof/>
            <w:sz w:val="26"/>
            <w:szCs w:val="24"/>
          </w:rPr>
          <w:tab/>
        </w:r>
        <w:r w:rsidRPr="00927A68">
          <w:rPr>
            <w:rStyle w:val="Hyperlink"/>
            <w:rFonts w:ascii="Arial" w:hAnsi="Arial" w:cs="Arial"/>
            <w:noProof/>
            <w:sz w:val="22"/>
          </w:rPr>
          <w:t>Cronograma</w:t>
        </w:r>
        <w:r w:rsidRPr="00927A68">
          <w:rPr>
            <w:rFonts w:ascii="Arial" w:hAnsi="Arial" w:cs="Arial"/>
            <w:noProof/>
            <w:webHidden/>
            <w:sz w:val="22"/>
          </w:rPr>
          <w:tab/>
        </w:r>
        <w:r w:rsidRPr="00927A68">
          <w:rPr>
            <w:rFonts w:ascii="Arial" w:hAnsi="Arial" w:cs="Arial"/>
            <w:noProof/>
            <w:webHidden/>
            <w:sz w:val="22"/>
          </w:rPr>
          <w:fldChar w:fldCharType="begin"/>
        </w:r>
        <w:r w:rsidRPr="00927A68">
          <w:rPr>
            <w:rFonts w:ascii="Arial" w:hAnsi="Arial" w:cs="Arial"/>
            <w:noProof/>
            <w:webHidden/>
            <w:sz w:val="22"/>
          </w:rPr>
          <w:instrText xml:space="preserve"> PAGEREF _Toc76474617 \h </w:instrText>
        </w:r>
        <w:r w:rsidRPr="00927A68">
          <w:rPr>
            <w:rFonts w:ascii="Arial" w:hAnsi="Arial" w:cs="Arial"/>
            <w:noProof/>
            <w:sz w:val="22"/>
          </w:rPr>
        </w:r>
        <w:r w:rsidRPr="00927A68">
          <w:rPr>
            <w:rFonts w:ascii="Arial" w:hAnsi="Arial" w:cs="Arial"/>
            <w:noProof/>
            <w:webHidden/>
            <w:sz w:val="22"/>
          </w:rPr>
          <w:fldChar w:fldCharType="separate"/>
        </w:r>
        <w:r w:rsidR="00D42D32">
          <w:rPr>
            <w:rFonts w:ascii="Arial" w:hAnsi="Arial" w:cs="Arial"/>
            <w:noProof/>
            <w:webHidden/>
            <w:sz w:val="22"/>
          </w:rPr>
          <w:t>3</w:t>
        </w:r>
        <w:r w:rsidRPr="00927A68">
          <w:rPr>
            <w:rFonts w:ascii="Arial" w:hAnsi="Arial" w:cs="Arial"/>
            <w:noProof/>
            <w:webHidden/>
            <w:sz w:val="22"/>
          </w:rPr>
          <w:fldChar w:fldCharType="end"/>
        </w:r>
      </w:hyperlink>
    </w:p>
    <w:p w:rsidR="00927A68" w:rsidRPr="00927A68" w:rsidRDefault="00927A68">
      <w:pPr>
        <w:pStyle w:val="Sumrio1"/>
        <w:tabs>
          <w:tab w:val="left" w:pos="480"/>
          <w:tab w:val="right" w:leader="dot" w:pos="9060"/>
        </w:tabs>
        <w:rPr>
          <w:rFonts w:ascii="Arial" w:hAnsi="Arial" w:cs="Arial"/>
          <w:b w:val="0"/>
          <w:caps w:val="0"/>
          <w:noProof/>
          <w:sz w:val="26"/>
          <w:szCs w:val="24"/>
        </w:rPr>
      </w:pPr>
      <w:hyperlink w:anchor="_Toc76474618" w:history="1">
        <w:r w:rsidRPr="00927A68">
          <w:rPr>
            <w:rStyle w:val="Hyperlink"/>
            <w:rFonts w:ascii="Arial" w:hAnsi="Arial" w:cs="Arial"/>
            <w:noProof/>
            <w:sz w:val="22"/>
          </w:rPr>
          <w:t>6</w:t>
        </w:r>
        <w:r w:rsidRPr="00927A68">
          <w:rPr>
            <w:rFonts w:ascii="Arial" w:hAnsi="Arial" w:cs="Arial"/>
            <w:b w:val="0"/>
            <w:caps w:val="0"/>
            <w:noProof/>
            <w:sz w:val="26"/>
            <w:szCs w:val="24"/>
          </w:rPr>
          <w:tab/>
        </w:r>
        <w:r w:rsidRPr="00927A68">
          <w:rPr>
            <w:rStyle w:val="Hyperlink"/>
            <w:rFonts w:ascii="Arial" w:hAnsi="Arial" w:cs="Arial"/>
            <w:noProof/>
            <w:sz w:val="22"/>
          </w:rPr>
          <w:t>Referências</w:t>
        </w:r>
        <w:r w:rsidRPr="00927A68">
          <w:rPr>
            <w:rFonts w:ascii="Arial" w:hAnsi="Arial" w:cs="Arial"/>
            <w:noProof/>
            <w:webHidden/>
            <w:sz w:val="22"/>
          </w:rPr>
          <w:tab/>
        </w:r>
        <w:r w:rsidRPr="00927A68">
          <w:rPr>
            <w:rFonts w:ascii="Arial" w:hAnsi="Arial" w:cs="Arial"/>
            <w:noProof/>
            <w:webHidden/>
            <w:sz w:val="22"/>
          </w:rPr>
          <w:fldChar w:fldCharType="begin"/>
        </w:r>
        <w:r w:rsidRPr="00927A68">
          <w:rPr>
            <w:rFonts w:ascii="Arial" w:hAnsi="Arial" w:cs="Arial"/>
            <w:noProof/>
            <w:webHidden/>
            <w:sz w:val="22"/>
          </w:rPr>
          <w:instrText xml:space="preserve"> PAGEREF _Toc76474618 \h </w:instrText>
        </w:r>
        <w:r w:rsidRPr="00927A68">
          <w:rPr>
            <w:rFonts w:ascii="Arial" w:hAnsi="Arial" w:cs="Arial"/>
            <w:noProof/>
            <w:sz w:val="22"/>
          </w:rPr>
        </w:r>
        <w:r w:rsidRPr="00927A68">
          <w:rPr>
            <w:rFonts w:ascii="Arial" w:hAnsi="Arial" w:cs="Arial"/>
            <w:noProof/>
            <w:webHidden/>
            <w:sz w:val="22"/>
          </w:rPr>
          <w:fldChar w:fldCharType="separate"/>
        </w:r>
        <w:r w:rsidR="00D42D32">
          <w:rPr>
            <w:rFonts w:ascii="Arial" w:hAnsi="Arial" w:cs="Arial"/>
            <w:noProof/>
            <w:webHidden/>
            <w:sz w:val="22"/>
          </w:rPr>
          <w:t>3</w:t>
        </w:r>
        <w:r w:rsidRPr="00927A68">
          <w:rPr>
            <w:rFonts w:ascii="Arial" w:hAnsi="Arial" w:cs="Arial"/>
            <w:noProof/>
            <w:webHidden/>
            <w:sz w:val="22"/>
          </w:rPr>
          <w:fldChar w:fldCharType="end"/>
        </w:r>
      </w:hyperlink>
    </w:p>
    <w:p w:rsidR="00927A68" w:rsidRDefault="00927A68">
      <w:r w:rsidRPr="00927A68">
        <w:rPr>
          <w:rFonts w:ascii="Arial" w:hAnsi="Arial" w:cs="Arial"/>
          <w:b/>
          <w:caps/>
          <w:sz w:val="22"/>
        </w:rPr>
        <w:fldChar w:fldCharType="end"/>
      </w:r>
    </w:p>
    <w:p w:rsidR="00927A68" w:rsidRDefault="00927A68"/>
    <w:p w:rsidR="00927A68" w:rsidRDefault="00927A68"/>
    <w:p w:rsidR="00927A68" w:rsidRDefault="00927A68"/>
    <w:p w:rsidR="00927A68" w:rsidRDefault="00927A68">
      <w:pPr>
        <w:pStyle w:val="Ttulo1"/>
        <w:sectPr w:rsidR="00927A68">
          <w:headerReference w:type="default" r:id="rId11"/>
          <w:footerReference w:type="default" r:id="rId12"/>
          <w:pgSz w:w="11906" w:h="16838" w:code="9"/>
          <w:pgMar w:top="1134" w:right="1418" w:bottom="2041" w:left="1418" w:header="680" w:footer="680" w:gutter="0"/>
          <w:cols w:space="720"/>
        </w:sectPr>
      </w:pPr>
    </w:p>
    <w:p w:rsidR="00927A68" w:rsidRDefault="00927A68">
      <w:pPr>
        <w:pStyle w:val="Ttulo1"/>
      </w:pPr>
      <w:bookmarkStart w:id="3" w:name="_Toc76474613"/>
      <w:r>
        <w:lastRenderedPageBreak/>
        <w:t>Introdução</w:t>
      </w:r>
      <w:bookmarkEnd w:id="3"/>
    </w:p>
    <w:p w:rsidR="00927A68" w:rsidRPr="00927A68" w:rsidRDefault="00927A68">
      <w:pPr>
        <w:rPr>
          <w:rFonts w:ascii="Arial" w:hAnsi="Arial" w:cs="Arial"/>
          <w:sz w:val="22"/>
          <w:szCs w:val="22"/>
        </w:rPr>
      </w:pPr>
      <w:r w:rsidRPr="00927A68">
        <w:rPr>
          <w:rFonts w:ascii="Arial" w:hAnsi="Arial" w:cs="Arial"/>
          <w:sz w:val="22"/>
          <w:szCs w:val="22"/>
        </w:rPr>
        <w:t xml:space="preserve">Este documento define o Plano de Aceitação do projeto </w:t>
      </w:r>
      <w:r w:rsidRPr="00927A68">
        <w:rPr>
          <w:rFonts w:ascii="Arial" w:hAnsi="Arial" w:cs="Arial"/>
          <w:i/>
          <w:iCs/>
          <w:color w:val="0000FF"/>
          <w:sz w:val="22"/>
          <w:szCs w:val="22"/>
        </w:rPr>
        <w:t>&lt;nome do projeto&gt;</w:t>
      </w:r>
      <w:r w:rsidRPr="00927A68">
        <w:rPr>
          <w:rFonts w:ascii="Arial" w:hAnsi="Arial" w:cs="Arial"/>
          <w:sz w:val="22"/>
          <w:szCs w:val="22"/>
        </w:rPr>
        <w:t>, com o objetivo de registrar o consenso definido entre o cliente e o time de projeto sobre como determinar a aceitação da solução.</w:t>
      </w:r>
    </w:p>
    <w:p w:rsidR="00927A68" w:rsidRDefault="00927A68">
      <w:pPr>
        <w:pStyle w:val="Ttulo1"/>
      </w:pPr>
      <w:bookmarkStart w:id="4" w:name="_Documentação_do_Projeto"/>
      <w:bookmarkStart w:id="5" w:name="_Toc484496342"/>
      <w:bookmarkStart w:id="6" w:name="_Guias,_Normas_e"/>
      <w:bookmarkStart w:id="7" w:name="_Toc76474614"/>
      <w:bookmarkEnd w:id="4"/>
      <w:bookmarkEnd w:id="6"/>
      <w:r>
        <w:t>Critérios de Aceitação</w:t>
      </w:r>
      <w:bookmarkEnd w:id="7"/>
    </w:p>
    <w:p w:rsidR="00927A68" w:rsidRPr="00927A68" w:rsidRDefault="00927A68">
      <w:pPr>
        <w:rPr>
          <w:rFonts w:ascii="Arial" w:hAnsi="Arial" w:cs="Arial"/>
          <w:sz w:val="22"/>
          <w:szCs w:val="22"/>
        </w:rPr>
      </w:pPr>
      <w:r w:rsidRPr="00927A68">
        <w:rPr>
          <w:rFonts w:ascii="Arial" w:hAnsi="Arial" w:cs="Arial"/>
          <w:sz w:val="22"/>
          <w:szCs w:val="22"/>
        </w:rPr>
        <w:t>Esta seção detalha os critérios de aceitação da solução, isto é, as principais condições que devem ser respeitadas para sua homologação. Os critérios são apresentados na lista abaixo:</w:t>
      </w:r>
    </w:p>
    <w:p w:rsidR="00927A68" w:rsidRPr="004B322B" w:rsidRDefault="00927A68">
      <w:pPr>
        <w:numPr>
          <w:ilvl w:val="0"/>
          <w:numId w:val="28"/>
        </w:numPr>
        <w:rPr>
          <w:rFonts w:ascii="Arial" w:hAnsi="Arial" w:cs="Arial"/>
          <w:color w:val="0000FF"/>
          <w:sz w:val="22"/>
          <w:szCs w:val="22"/>
        </w:rPr>
      </w:pPr>
      <w:r w:rsidRPr="004B322B">
        <w:rPr>
          <w:rFonts w:ascii="Arial" w:hAnsi="Arial" w:cs="Arial"/>
          <w:i/>
          <w:color w:val="0000FF"/>
          <w:sz w:val="22"/>
          <w:szCs w:val="22"/>
        </w:rPr>
        <w:t>&lt;Critério de aceitação 1&gt;</w:t>
      </w:r>
    </w:p>
    <w:p w:rsidR="00927A68" w:rsidRPr="004B322B" w:rsidRDefault="00927A68">
      <w:pPr>
        <w:numPr>
          <w:ilvl w:val="0"/>
          <w:numId w:val="28"/>
        </w:numPr>
        <w:rPr>
          <w:rFonts w:ascii="Arial" w:hAnsi="Arial" w:cs="Arial"/>
          <w:color w:val="0000FF"/>
          <w:sz w:val="22"/>
          <w:szCs w:val="22"/>
        </w:rPr>
      </w:pPr>
      <w:r w:rsidRPr="004B322B">
        <w:rPr>
          <w:rFonts w:ascii="Arial" w:hAnsi="Arial" w:cs="Arial"/>
          <w:i/>
          <w:color w:val="0000FF"/>
          <w:sz w:val="22"/>
          <w:szCs w:val="22"/>
        </w:rPr>
        <w:t>&lt; ... &gt;</w:t>
      </w:r>
    </w:p>
    <w:p w:rsidR="00927A68" w:rsidRPr="004B322B" w:rsidRDefault="00927A68">
      <w:pPr>
        <w:numPr>
          <w:ilvl w:val="0"/>
          <w:numId w:val="28"/>
        </w:numPr>
        <w:rPr>
          <w:rFonts w:ascii="Arial" w:hAnsi="Arial" w:cs="Arial"/>
          <w:color w:val="0000FF"/>
          <w:sz w:val="22"/>
          <w:szCs w:val="22"/>
        </w:rPr>
      </w:pPr>
      <w:r w:rsidRPr="004B322B">
        <w:rPr>
          <w:rFonts w:ascii="Arial" w:hAnsi="Arial" w:cs="Arial"/>
          <w:i/>
          <w:color w:val="0000FF"/>
          <w:sz w:val="22"/>
          <w:szCs w:val="22"/>
        </w:rPr>
        <w:t>&lt;Critério de aceitação N&gt;</w:t>
      </w:r>
    </w:p>
    <w:p w:rsidR="00927A68" w:rsidRPr="00927A68" w:rsidRDefault="00927A68">
      <w:pPr>
        <w:rPr>
          <w:rFonts w:ascii="Arial" w:hAnsi="Arial" w:cs="Arial"/>
          <w:i/>
          <w:color w:val="0000FF"/>
          <w:sz w:val="22"/>
          <w:szCs w:val="22"/>
        </w:rPr>
      </w:pPr>
      <w:r w:rsidRPr="00927A68">
        <w:rPr>
          <w:rFonts w:ascii="Arial" w:hAnsi="Arial" w:cs="Arial"/>
          <w:i/>
          <w:color w:val="0000FF"/>
          <w:sz w:val="22"/>
          <w:szCs w:val="22"/>
        </w:rPr>
        <w:t xml:space="preserve">&lt;Alguns exemplos de critérios de aceitação são: </w:t>
      </w:r>
    </w:p>
    <w:p w:rsidR="00927A68" w:rsidRPr="00927A68" w:rsidRDefault="00927A68">
      <w:pPr>
        <w:numPr>
          <w:ilvl w:val="0"/>
          <w:numId w:val="25"/>
        </w:numPr>
        <w:rPr>
          <w:rFonts w:ascii="Arial" w:hAnsi="Arial" w:cs="Arial"/>
          <w:i/>
          <w:color w:val="0000FF"/>
          <w:sz w:val="22"/>
          <w:szCs w:val="22"/>
        </w:rPr>
      </w:pPr>
      <w:r w:rsidRPr="00927A68">
        <w:rPr>
          <w:rFonts w:ascii="Arial" w:hAnsi="Arial" w:cs="Arial"/>
          <w:i/>
          <w:color w:val="0000FF"/>
          <w:sz w:val="22"/>
          <w:szCs w:val="22"/>
        </w:rPr>
        <w:t xml:space="preserve">Definição de artefatos a serem entregues ao cliente e como avaliar cada um deles; </w:t>
      </w:r>
    </w:p>
    <w:p w:rsidR="00927A68" w:rsidRPr="00927A68" w:rsidRDefault="00927A68">
      <w:pPr>
        <w:numPr>
          <w:ilvl w:val="0"/>
          <w:numId w:val="25"/>
        </w:numPr>
        <w:rPr>
          <w:rFonts w:ascii="Arial" w:hAnsi="Arial" w:cs="Arial"/>
          <w:i/>
          <w:color w:val="0000FF"/>
          <w:sz w:val="22"/>
          <w:szCs w:val="22"/>
        </w:rPr>
      </w:pPr>
      <w:r w:rsidRPr="00927A68">
        <w:rPr>
          <w:rFonts w:ascii="Arial" w:hAnsi="Arial" w:cs="Arial"/>
          <w:i/>
          <w:color w:val="0000FF"/>
          <w:sz w:val="22"/>
          <w:szCs w:val="22"/>
        </w:rPr>
        <w:t>Definição dos participantes que devem estar presentes na realização dos testes de aceitação;</w:t>
      </w:r>
    </w:p>
    <w:p w:rsidR="00927A68" w:rsidRPr="00927A68" w:rsidRDefault="00927A68">
      <w:pPr>
        <w:numPr>
          <w:ilvl w:val="0"/>
          <w:numId w:val="25"/>
        </w:numPr>
        <w:rPr>
          <w:rFonts w:ascii="Arial" w:hAnsi="Arial" w:cs="Arial"/>
          <w:i/>
          <w:color w:val="0000FF"/>
          <w:sz w:val="22"/>
          <w:szCs w:val="22"/>
        </w:rPr>
      </w:pPr>
      <w:r w:rsidRPr="00927A68">
        <w:rPr>
          <w:rFonts w:ascii="Arial" w:hAnsi="Arial" w:cs="Arial"/>
          <w:i/>
          <w:color w:val="0000FF"/>
          <w:sz w:val="22"/>
          <w:szCs w:val="22"/>
        </w:rPr>
        <w:t>Definição dos locais em que se darão os testes de aceitação;</w:t>
      </w:r>
    </w:p>
    <w:p w:rsidR="00927A68" w:rsidRPr="00927A68" w:rsidRDefault="00927A68">
      <w:pPr>
        <w:numPr>
          <w:ilvl w:val="0"/>
          <w:numId w:val="25"/>
        </w:numPr>
        <w:rPr>
          <w:rFonts w:ascii="Arial" w:hAnsi="Arial" w:cs="Arial"/>
          <w:i/>
          <w:color w:val="0000FF"/>
          <w:sz w:val="22"/>
          <w:szCs w:val="22"/>
        </w:rPr>
      </w:pPr>
      <w:r w:rsidRPr="00927A68">
        <w:rPr>
          <w:rFonts w:ascii="Arial" w:hAnsi="Arial" w:cs="Arial"/>
          <w:i/>
          <w:color w:val="0000FF"/>
          <w:sz w:val="22"/>
          <w:szCs w:val="22"/>
        </w:rPr>
        <w:t>Conclusão bem-sucedida de treinamento do usuário;</w:t>
      </w:r>
    </w:p>
    <w:p w:rsidR="00927A68" w:rsidRPr="00927A68" w:rsidRDefault="00927A68">
      <w:pPr>
        <w:numPr>
          <w:ilvl w:val="0"/>
          <w:numId w:val="25"/>
        </w:numPr>
        <w:rPr>
          <w:rFonts w:ascii="Arial" w:hAnsi="Arial" w:cs="Arial"/>
          <w:i/>
          <w:color w:val="0000FF"/>
          <w:sz w:val="22"/>
          <w:szCs w:val="22"/>
        </w:rPr>
      </w:pPr>
      <w:r w:rsidRPr="00927A68">
        <w:rPr>
          <w:rFonts w:ascii="Arial" w:hAnsi="Arial" w:cs="Arial"/>
          <w:i/>
          <w:color w:val="0000FF"/>
          <w:sz w:val="22"/>
          <w:szCs w:val="22"/>
        </w:rPr>
        <w:t>Conclusão bem-sucedida da instalação e configuração da aplicação no local de execução dos testes de aceitação;</w:t>
      </w:r>
    </w:p>
    <w:p w:rsidR="00927A68" w:rsidRPr="00927A68" w:rsidRDefault="00927A68">
      <w:pPr>
        <w:numPr>
          <w:ilvl w:val="0"/>
          <w:numId w:val="25"/>
        </w:numPr>
        <w:rPr>
          <w:rFonts w:ascii="Arial" w:hAnsi="Arial" w:cs="Arial"/>
          <w:i/>
          <w:color w:val="0000FF"/>
          <w:sz w:val="22"/>
          <w:szCs w:val="22"/>
        </w:rPr>
      </w:pPr>
      <w:r w:rsidRPr="00927A68">
        <w:rPr>
          <w:rFonts w:ascii="Arial" w:hAnsi="Arial" w:cs="Arial"/>
          <w:i/>
          <w:color w:val="0000FF"/>
          <w:sz w:val="22"/>
          <w:szCs w:val="22"/>
        </w:rPr>
        <w:t>Métricas para identificar o quanto da especificação original da solução foi satisfeito;</w:t>
      </w:r>
    </w:p>
    <w:p w:rsidR="00927A68" w:rsidRPr="00927A68" w:rsidRDefault="00927A68">
      <w:pPr>
        <w:numPr>
          <w:ilvl w:val="0"/>
          <w:numId w:val="25"/>
        </w:numPr>
        <w:rPr>
          <w:rFonts w:ascii="Arial" w:hAnsi="Arial" w:cs="Arial"/>
          <w:i/>
          <w:color w:val="0000FF"/>
          <w:sz w:val="22"/>
          <w:szCs w:val="22"/>
        </w:rPr>
      </w:pPr>
      <w:r w:rsidRPr="00927A68">
        <w:rPr>
          <w:rFonts w:ascii="Arial" w:hAnsi="Arial" w:cs="Arial"/>
          <w:i/>
          <w:color w:val="0000FF"/>
          <w:sz w:val="22"/>
          <w:szCs w:val="22"/>
        </w:rPr>
        <w:t>Definição da granularidade da aceitação da solução (se a aceitação se dará de maneira integral ou em etapas).&gt;</w:t>
      </w:r>
    </w:p>
    <w:p w:rsidR="00927A68" w:rsidRDefault="00927A68">
      <w:pPr>
        <w:pStyle w:val="Ttulo1"/>
      </w:pPr>
      <w:bookmarkStart w:id="8" w:name="_Toc76474615"/>
      <w:r>
        <w:t>Registro do Status da Aceitação</w:t>
      </w:r>
      <w:bookmarkEnd w:id="8"/>
    </w:p>
    <w:p w:rsidR="00927A68" w:rsidRPr="00927A68" w:rsidRDefault="00927A68">
      <w:pPr>
        <w:rPr>
          <w:rFonts w:ascii="Arial" w:hAnsi="Arial" w:cs="Arial"/>
          <w:iCs/>
          <w:color w:val="0000FF"/>
          <w:sz w:val="22"/>
          <w:szCs w:val="22"/>
        </w:rPr>
      </w:pPr>
      <w:r w:rsidRPr="00927A68">
        <w:rPr>
          <w:rFonts w:ascii="Arial" w:hAnsi="Arial" w:cs="Arial"/>
          <w:i/>
          <w:color w:val="0000FF"/>
          <w:sz w:val="22"/>
          <w:szCs w:val="22"/>
        </w:rPr>
        <w:t>&lt;Este passo descreve, brevemente, como o status de aceitação será registrado. Uma opção é a utilização de uma Planilha de Status da Aceitação, para indicar que casos de uso já foram homologados e que casos de uso estão pendentes. Eventuais documentos de homologação também devem ser referenciados por esta seção.&gt;</w:t>
      </w:r>
    </w:p>
    <w:p w:rsidR="00927A68" w:rsidRDefault="00927A68">
      <w:pPr>
        <w:pStyle w:val="Ttulo1"/>
        <w:shd w:val="pct5" w:color="000000" w:fill="FFFFFF"/>
      </w:pPr>
      <w:bookmarkStart w:id="9" w:name="_Métricas_e_Registro"/>
      <w:bookmarkStart w:id="10" w:name="_Organização_e_Responsáveis"/>
      <w:bookmarkStart w:id="11" w:name="_Equipe_de_Qualidade"/>
      <w:bookmarkStart w:id="12" w:name="_Toc76474616"/>
      <w:bookmarkEnd w:id="5"/>
      <w:bookmarkEnd w:id="9"/>
      <w:bookmarkEnd w:id="10"/>
      <w:bookmarkEnd w:id="11"/>
      <w:r>
        <w:t>Equipe de Aceitação</w:t>
      </w:r>
      <w:bookmarkEnd w:id="12"/>
    </w:p>
    <w:p w:rsidR="00927A68" w:rsidRPr="00927A68" w:rsidRDefault="00927A68">
      <w:pPr>
        <w:pStyle w:val="instrucaodepreenchimento"/>
        <w:rPr>
          <w:rFonts w:ascii="Arial" w:hAnsi="Arial" w:cs="Arial"/>
          <w:sz w:val="22"/>
          <w:szCs w:val="22"/>
        </w:rPr>
      </w:pPr>
      <w:r w:rsidRPr="00927A68">
        <w:rPr>
          <w:rFonts w:ascii="Arial" w:hAnsi="Arial" w:cs="Arial"/>
          <w:sz w:val="22"/>
          <w:szCs w:val="22"/>
        </w:rPr>
        <w:t>&lt;A tabela abaixo deve ser preenchida depois que as pessoas envolvidas nas atividades de aceitação (tanto do lado do cliente como a equipe de projeto) forem identificadas, assim como suas responsabilidades.&gt;</w:t>
      </w:r>
    </w:p>
    <w:p w:rsidR="00927A68" w:rsidRDefault="00927A68"/>
    <w:tbl>
      <w:tblPr>
        <w:tblW w:w="0" w:type="auto"/>
        <w:jc w:val="center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2875"/>
      </w:tblGrid>
      <w:tr w:rsidR="00927A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88" w:type="dxa"/>
            <w:shd w:val="pct5" w:color="000000" w:fill="FFFFFF"/>
          </w:tcPr>
          <w:p w:rsidR="00927A68" w:rsidRDefault="00927A68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Nome</w:t>
            </w:r>
          </w:p>
        </w:tc>
        <w:tc>
          <w:tcPr>
            <w:tcW w:w="2875" w:type="dxa"/>
            <w:shd w:val="pct5" w:color="000000" w:fill="FFFFFF"/>
          </w:tcPr>
          <w:p w:rsidR="00927A68" w:rsidRDefault="00927A68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Responsabilidades</w:t>
            </w:r>
          </w:p>
        </w:tc>
      </w:tr>
      <w:tr w:rsidR="00927A68" w:rsidRPr="00496BC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88" w:type="dxa"/>
          </w:tcPr>
          <w:p w:rsidR="00927A68" w:rsidRPr="00496BC8" w:rsidRDefault="00496BC8" w:rsidP="00496BC8">
            <w:pPr>
              <w:jc w:val="center"/>
              <w:rPr>
                <w:i/>
                <w:color w:val="0000FF"/>
              </w:rPr>
            </w:pPr>
            <w:r>
              <w:rPr>
                <w:rFonts w:ascii="Arial" w:hAnsi="Arial"/>
                <w:i/>
                <w:color w:val="0000FF"/>
                <w:sz w:val="20"/>
              </w:rPr>
              <w:t>&lt;</w:t>
            </w:r>
            <w:r w:rsidR="00927A68" w:rsidRPr="00496BC8">
              <w:rPr>
                <w:rFonts w:ascii="Arial" w:hAnsi="Arial"/>
                <w:i/>
                <w:color w:val="0000FF"/>
                <w:sz w:val="20"/>
              </w:rPr>
              <w:t>Ex.: José Silva</w:t>
            </w:r>
            <w:r>
              <w:rPr>
                <w:rFonts w:ascii="Arial" w:hAnsi="Arial"/>
                <w:i/>
                <w:color w:val="0000FF"/>
                <w:sz w:val="20"/>
              </w:rPr>
              <w:t>&gt;</w:t>
            </w:r>
          </w:p>
        </w:tc>
        <w:tc>
          <w:tcPr>
            <w:tcW w:w="2875" w:type="dxa"/>
          </w:tcPr>
          <w:p w:rsidR="00927A68" w:rsidRPr="00496BC8" w:rsidRDefault="00496BC8" w:rsidP="00496BC8">
            <w:pPr>
              <w:jc w:val="center"/>
              <w:rPr>
                <w:i/>
                <w:color w:val="0000FF"/>
              </w:rPr>
            </w:pPr>
            <w:r>
              <w:rPr>
                <w:rFonts w:ascii="Arial" w:hAnsi="Arial"/>
                <w:i/>
                <w:color w:val="0000FF"/>
                <w:sz w:val="20"/>
              </w:rPr>
              <w:t>&lt;</w:t>
            </w:r>
            <w:r w:rsidR="00927A68" w:rsidRPr="00496BC8">
              <w:rPr>
                <w:rFonts w:ascii="Arial" w:hAnsi="Arial"/>
                <w:i/>
                <w:color w:val="0000FF"/>
                <w:sz w:val="20"/>
              </w:rPr>
              <w:t>Verificar se todos os artefatos necessários à aceitação da solução estão presentes.</w:t>
            </w:r>
            <w:r>
              <w:rPr>
                <w:rFonts w:ascii="Arial" w:hAnsi="Arial"/>
                <w:i/>
                <w:color w:val="0000FF"/>
                <w:sz w:val="20"/>
              </w:rPr>
              <w:t>&gt;</w:t>
            </w:r>
          </w:p>
        </w:tc>
      </w:tr>
      <w:tr w:rsidR="00927A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88" w:type="dxa"/>
          </w:tcPr>
          <w:p w:rsidR="00927A68" w:rsidRDefault="00927A68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lastRenderedPageBreak/>
              <w:t>…</w:t>
            </w:r>
          </w:p>
        </w:tc>
        <w:tc>
          <w:tcPr>
            <w:tcW w:w="2875" w:type="dxa"/>
          </w:tcPr>
          <w:p w:rsidR="00927A68" w:rsidRDefault="00927A68">
            <w:pPr>
              <w:jc w:val="center"/>
            </w:pPr>
            <w:r>
              <w:rPr>
                <w:color w:val="0000FF"/>
              </w:rPr>
              <w:t>…</w:t>
            </w:r>
          </w:p>
        </w:tc>
      </w:tr>
    </w:tbl>
    <w:p w:rsidR="00927A68" w:rsidRDefault="00927A68"/>
    <w:p w:rsidR="00927A68" w:rsidRPr="00927A68" w:rsidRDefault="00927A68">
      <w:pPr>
        <w:pStyle w:val="instrucaodepreenchimento"/>
        <w:rPr>
          <w:rFonts w:ascii="Arial" w:hAnsi="Arial" w:cs="Arial"/>
          <w:sz w:val="22"/>
          <w:szCs w:val="22"/>
        </w:rPr>
      </w:pPr>
      <w:r w:rsidRPr="00927A68">
        <w:rPr>
          <w:rFonts w:ascii="Arial" w:hAnsi="Arial" w:cs="Arial"/>
          <w:sz w:val="22"/>
          <w:szCs w:val="22"/>
        </w:rPr>
        <w:t xml:space="preserve">&lt;De modo a evitar futuros mal-entendidos em relação à aceitação da solução, devem ser esclarecidas quais as responsabilidades de cada uma das partes. Alguns exemplos dessas responsabilidades são: </w:t>
      </w:r>
    </w:p>
    <w:p w:rsidR="00927A68" w:rsidRPr="00927A68" w:rsidRDefault="00927A68">
      <w:pPr>
        <w:pStyle w:val="instrucaodepreenchimento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927A68">
        <w:rPr>
          <w:rFonts w:ascii="Arial" w:hAnsi="Arial" w:cs="Arial"/>
          <w:b/>
          <w:bCs/>
          <w:sz w:val="22"/>
          <w:szCs w:val="22"/>
        </w:rPr>
        <w:t>Fornecimento de massa de dados para os testes de aceitação em ambientes do cliente</w:t>
      </w:r>
      <w:r w:rsidRPr="00927A68">
        <w:rPr>
          <w:rFonts w:ascii="Arial" w:hAnsi="Arial" w:cs="Arial"/>
          <w:sz w:val="22"/>
          <w:szCs w:val="22"/>
        </w:rPr>
        <w:t xml:space="preserve">: quem deverá gerar a massa de dados de testes de aceitação em ambientes do cliente, o cliente ou a equipe do projeto? </w:t>
      </w:r>
    </w:p>
    <w:p w:rsidR="00927A68" w:rsidRPr="00927A68" w:rsidRDefault="00927A68">
      <w:pPr>
        <w:pStyle w:val="instrucaodepreenchimento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927A68">
        <w:rPr>
          <w:rFonts w:ascii="Arial" w:hAnsi="Arial" w:cs="Arial"/>
          <w:b/>
          <w:bCs/>
          <w:sz w:val="22"/>
          <w:szCs w:val="22"/>
        </w:rPr>
        <w:t>Instalação do hardware e software das plataformas dos testes de aceitação em ambientes do cliente</w:t>
      </w:r>
      <w:r w:rsidRPr="00927A68">
        <w:rPr>
          <w:rFonts w:ascii="Arial" w:hAnsi="Arial" w:cs="Arial"/>
          <w:sz w:val="22"/>
          <w:szCs w:val="22"/>
        </w:rPr>
        <w:t xml:space="preserve">: o cliente é o responsável por garantir os recursos de hardware e software dos locais de aceitação ou isso é uma tarefa da equipe de projeto? </w:t>
      </w:r>
    </w:p>
    <w:p w:rsidR="00927A68" w:rsidRPr="00927A68" w:rsidRDefault="00927A68">
      <w:pPr>
        <w:pStyle w:val="instrucaodepreenchimento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927A68">
        <w:rPr>
          <w:rFonts w:ascii="Arial" w:hAnsi="Arial" w:cs="Arial"/>
          <w:b/>
          <w:bCs/>
          <w:sz w:val="22"/>
          <w:szCs w:val="22"/>
        </w:rPr>
        <w:t>Fornecimento de recursos humanos para a realização dos testes de aceitação</w:t>
      </w:r>
      <w:r w:rsidRPr="00927A68">
        <w:rPr>
          <w:rFonts w:ascii="Arial" w:hAnsi="Arial" w:cs="Arial"/>
          <w:sz w:val="22"/>
          <w:szCs w:val="22"/>
        </w:rPr>
        <w:t xml:space="preserve">: alguém do lado do cliente deve estar presente para a realização dos testes de aceitação? Ou apenas membros da equipe de projeto, apoiados no Plano de Aceitação, executarão esses testes? </w:t>
      </w:r>
    </w:p>
    <w:p w:rsidR="00927A68" w:rsidRPr="00927A68" w:rsidRDefault="00927A68">
      <w:pPr>
        <w:pStyle w:val="instrucaodepreenchimento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927A68">
        <w:rPr>
          <w:rFonts w:ascii="Arial" w:hAnsi="Arial" w:cs="Arial"/>
          <w:b/>
          <w:bCs/>
          <w:sz w:val="22"/>
          <w:szCs w:val="22"/>
        </w:rPr>
        <w:t>Entrega ou coleta do produto (aplicação, documentação, etc.)</w:t>
      </w:r>
      <w:r w:rsidRPr="00927A68">
        <w:rPr>
          <w:rFonts w:ascii="Arial" w:hAnsi="Arial" w:cs="Arial"/>
          <w:sz w:val="22"/>
          <w:szCs w:val="22"/>
        </w:rPr>
        <w:t>: o cliente deve coletar o produto para implantação ou a equipe de projeto se responsabiliza por tal tarefa (a segunda opção é o caso mais comum)?&gt;</w:t>
      </w:r>
    </w:p>
    <w:p w:rsidR="00927A68" w:rsidRDefault="00927A68">
      <w:pPr>
        <w:pStyle w:val="Ttulo1"/>
        <w:spacing w:before="360"/>
      </w:pPr>
      <w:bookmarkStart w:id="13" w:name="_Referências"/>
      <w:bookmarkStart w:id="14" w:name="_Toc76474617"/>
      <w:bookmarkEnd w:id="13"/>
      <w:r>
        <w:t>Cronograma</w:t>
      </w:r>
      <w:bookmarkEnd w:id="14"/>
    </w:p>
    <w:p w:rsidR="00927A68" w:rsidRPr="00927A68" w:rsidRDefault="00927A68">
      <w:pPr>
        <w:rPr>
          <w:rFonts w:ascii="Arial" w:hAnsi="Arial" w:cs="Arial"/>
          <w:sz w:val="22"/>
          <w:szCs w:val="22"/>
        </w:rPr>
      </w:pPr>
      <w:r w:rsidRPr="00927A68">
        <w:rPr>
          <w:rFonts w:ascii="Arial" w:hAnsi="Arial" w:cs="Arial"/>
          <w:sz w:val="22"/>
          <w:szCs w:val="22"/>
        </w:rPr>
        <w:t xml:space="preserve">O cronograma para as atividades de aceitação pode ser encontrado em </w:t>
      </w:r>
      <w:r w:rsidRPr="00927A68">
        <w:rPr>
          <w:rFonts w:ascii="Arial" w:hAnsi="Arial" w:cs="Arial"/>
          <w:i/>
          <w:color w:val="0000FF"/>
          <w:sz w:val="22"/>
          <w:szCs w:val="22"/>
        </w:rPr>
        <w:t>&lt;aqui deve ser inserido um link para o arquivo de cronograma do projeto e identificado a seção deste cronograma que corresponde às atividades de aceitação. Geralmente, essas atividades estão contempladas no cronograma de testes.&gt;</w:t>
      </w:r>
      <w:r w:rsidRPr="00927A68">
        <w:rPr>
          <w:rFonts w:ascii="Arial" w:hAnsi="Arial" w:cs="Arial"/>
          <w:sz w:val="22"/>
          <w:szCs w:val="22"/>
        </w:rPr>
        <w:t>.</w:t>
      </w:r>
    </w:p>
    <w:p w:rsidR="00927A68" w:rsidRDefault="00927A68">
      <w:pPr>
        <w:pStyle w:val="Ttulo1"/>
        <w:spacing w:before="360"/>
      </w:pPr>
      <w:bookmarkStart w:id="15" w:name="_Toc76474618"/>
      <w:r>
        <w:t>Referências</w:t>
      </w:r>
      <w:bookmarkEnd w:id="15"/>
    </w:p>
    <w:p w:rsidR="00927A68" w:rsidRPr="00927A68" w:rsidRDefault="00927A68">
      <w:pPr>
        <w:pStyle w:val="instrucaodepreenchimento"/>
        <w:rPr>
          <w:rFonts w:ascii="Arial" w:hAnsi="Arial" w:cs="Arial"/>
          <w:sz w:val="22"/>
          <w:szCs w:val="22"/>
        </w:rPr>
      </w:pPr>
      <w:r w:rsidRPr="00927A68">
        <w:rPr>
          <w:rFonts w:ascii="Arial" w:hAnsi="Arial" w:cs="Arial"/>
          <w:sz w:val="22"/>
          <w:szCs w:val="22"/>
        </w:rPr>
        <w:t>&lt;Cite aqui outros documentos do projeto ou de fontes externas que contribuam para a elaboração e um melhor entendimento deste Plano de Aceitação. &gt;</w:t>
      </w:r>
    </w:p>
    <w:p w:rsidR="00927A68" w:rsidRDefault="00927A68"/>
    <w:p w:rsidR="00927A68" w:rsidRDefault="00927A68"/>
    <w:sectPr w:rsidR="00927A68"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B5C" w:rsidRDefault="00DB5B5C" w:rsidP="00FC458A">
      <w:pPr/>
      <w:r>
        <w:separator/>
      </w:r>
    </w:p>
  </w:endnote>
  <w:endnote w:type="continuationSeparator" w:id="0">
    <w:p w:rsidR="00DB5B5C" w:rsidRDefault="00DB5B5C" w:rsidP="00FC458A">
      <w:pPr/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496BC8">
      <w:tblPrEx>
        <w:tblCellMar>
          <w:top w:w="0" w:type="dxa"/>
          <w:bottom w:w="0" w:type="dxa"/>
        </w:tblCellMar>
      </w:tblPrEx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:rsidR="00496BC8" w:rsidRDefault="00496BC8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 w:rsidR="00D42D32">
            <w:rPr>
              <w:noProof/>
              <w:snapToGrid w:val="0"/>
              <w:lang w:eastAsia="en-US"/>
            </w:rPr>
            <w:t>Documento59</w:t>
          </w:r>
          <w:r>
            <w:rPr>
              <w:snapToGrid w:val="0"/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auto"/>
          </w:tcBorders>
        </w:tcPr>
        <w:p w:rsidR="00496BC8" w:rsidRDefault="00496BC8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42D32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D42D32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  <w:tr w:rsidR="00496BC8">
      <w:tblPrEx>
        <w:tblCellMar>
          <w:top w:w="0" w:type="dxa"/>
          <w:bottom w:w="0" w:type="dxa"/>
        </w:tblCellMar>
      </w:tblPrEx>
      <w:trPr>
        <w:cantSplit/>
        <w:trHeight w:val="367"/>
      </w:trPr>
      <w:tc>
        <w:tcPr>
          <w:tcW w:w="4503" w:type="dxa"/>
          <w:vMerge/>
        </w:tcPr>
        <w:p w:rsidR="00496BC8" w:rsidRDefault="00496BC8">
          <w:pPr>
            <w:pStyle w:val="Rodap"/>
          </w:pPr>
        </w:p>
      </w:tc>
      <w:tc>
        <w:tcPr>
          <w:tcW w:w="4783" w:type="dxa"/>
          <w:vAlign w:val="bottom"/>
        </w:tcPr>
        <w:p w:rsidR="00496BC8" w:rsidRDefault="00496BC8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D42D32">
              <w:rPr>
                <w:noProof/>
              </w:rPr>
              <w:t>00/00/0000 00:00:00</w:t>
            </w:r>
          </w:fldSimple>
          <w:r>
            <w:t>h</w:t>
          </w:r>
        </w:p>
      </w:tc>
    </w:tr>
  </w:tbl>
  <w:p w:rsidR="00496BC8" w:rsidRDefault="00496BC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B5C" w:rsidRDefault="00DB5B5C" w:rsidP="00FC458A">
      <w:pPr/>
      <w:r>
        <w:separator/>
      </w:r>
    </w:p>
  </w:footnote>
  <w:footnote w:type="continuationSeparator" w:id="0">
    <w:p w:rsidR="00DB5B5C" w:rsidRDefault="00DB5B5C" w:rsidP="00FC458A">
      <w:pPr/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6BC8" w:rsidRDefault="00496BC8">
    <w:pPr>
      <w:pBdr>
        <w:top w:val="single" w:sz="6" w:space="1" w:color="auto"/>
      </w:pBdr>
      <w:spacing w:before="0" w:after="0"/>
    </w:pPr>
  </w:p>
  <w:p w:rsidR="00496BC8" w:rsidRDefault="00496BC8">
    <w:pPr>
      <w:pStyle w:val="Cabealho"/>
      <w:spacing w:before="0" w:after="0"/>
    </w:pPr>
  </w:p>
  <w:p w:rsidR="00496BC8" w:rsidRDefault="00496BC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6BC8" w:rsidRDefault="00496BC8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ED369AB"/>
    <w:multiLevelType w:val="hybridMultilevel"/>
    <w:tmpl w:val="2ED867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51009F"/>
    <w:multiLevelType w:val="hybridMultilevel"/>
    <w:tmpl w:val="20F24C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1CEC445F"/>
    <w:multiLevelType w:val="hybridMultilevel"/>
    <w:tmpl w:val="50BA629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C876190"/>
    <w:multiLevelType w:val="hybridMultilevel"/>
    <w:tmpl w:val="299247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F800533"/>
    <w:multiLevelType w:val="hybridMultilevel"/>
    <w:tmpl w:val="357084A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F8B7112"/>
    <w:multiLevelType w:val="hybridMultilevel"/>
    <w:tmpl w:val="0322A90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7"/>
  </w:num>
  <w:num w:numId="5">
    <w:abstractNumId w:val="19"/>
  </w:num>
  <w:num w:numId="6">
    <w:abstractNumId w:val="1"/>
  </w:num>
  <w:num w:numId="7">
    <w:abstractNumId w:val="14"/>
  </w:num>
  <w:num w:numId="8">
    <w:abstractNumId w:val="4"/>
  </w:num>
  <w:num w:numId="9">
    <w:abstractNumId w:val="22"/>
  </w:num>
  <w:num w:numId="10">
    <w:abstractNumId w:val="12"/>
  </w:num>
  <w:num w:numId="11">
    <w:abstractNumId w:val="17"/>
  </w:num>
  <w:num w:numId="12">
    <w:abstractNumId w:val="20"/>
  </w:num>
  <w:num w:numId="13">
    <w:abstractNumId w:val="0"/>
  </w:num>
  <w:num w:numId="14">
    <w:abstractNumId w:val="11"/>
  </w:num>
  <w:num w:numId="15">
    <w:abstractNumId w:val="16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9"/>
  </w:num>
  <w:num w:numId="23">
    <w:abstractNumId w:val="10"/>
  </w:num>
  <w:num w:numId="24">
    <w:abstractNumId w:val="6"/>
  </w:num>
  <w:num w:numId="25">
    <w:abstractNumId w:val="5"/>
  </w:num>
  <w:num w:numId="26">
    <w:abstractNumId w:val="13"/>
  </w:num>
  <w:num w:numId="27">
    <w:abstractNumId w:val="2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D32"/>
    <w:rsid w:val="00496BC8"/>
    <w:rsid w:val="004B322B"/>
    <w:rsid w:val="006604C6"/>
    <w:rsid w:val="00927A68"/>
    <w:rsid w:val="00D42D32"/>
    <w:rsid w:val="00DB5B5C"/>
    <w:rsid w:val="00FC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pPr>
      <w:numPr>
        <w:numId w:val="6"/>
      </w:numPr>
    </w:pPr>
  </w:style>
  <w:style w:type="paragraph" w:styleId="Commarcadores">
    <w:name w:val="List Bullet"/>
    <w:basedOn w:val="Normal"/>
    <w:autoRedefine/>
    <w:pPr>
      <w:spacing w:after="0"/>
    </w:pPr>
  </w:style>
  <w:style w:type="paragraph" w:styleId="Rodap">
    <w:name w:val="footer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Corpodetexto2">
    <w:name w:val="Body Text 2"/>
    <w:basedOn w:val="Normal"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pPr>
      <w:numPr>
        <w:numId w:val="6"/>
      </w:numPr>
    </w:pPr>
  </w:style>
  <w:style w:type="paragraph" w:styleId="Commarcadores">
    <w:name w:val="List Bullet"/>
    <w:basedOn w:val="Normal"/>
    <w:autoRedefine/>
    <w:pPr>
      <w:spacing w:after="0"/>
    </w:pPr>
  </w:style>
  <w:style w:type="paragraph" w:styleId="Rodap">
    <w:name w:val="footer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Corpodetexto2">
    <w:name w:val="Body Text 2"/>
    <w:basedOn w:val="Normal"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liti.com.br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qualiti.com.br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02488\AppData\Local\Temp\PlanoAceitac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PlanoAceitacao.dot</Template>
  <TotalTime>1</TotalTime>
  <Pages>5</Pages>
  <Words>678</Words>
  <Characters>3667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PlanoAceitacao</vt:lpstr>
      <vt:lpstr>PlanoAceitacao</vt:lpstr>
    </vt:vector>
  </TitlesOfParts>
  <Company>Centro XML Recife</Company>
  <LinksUpToDate>false</LinksUpToDate>
  <CharactersWithSpaces>4337</CharactersWithSpaces>
  <SharedDoc>false</SharedDoc>
  <HLinks>
    <vt:vector size="48" baseType="variant"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_Toc76474618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_Toc76474617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_Toc76474616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_Toc76474615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_Toc76474614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_Toc76474613</vt:lpwstr>
      </vt:variant>
      <vt:variant>
        <vt:i4>7864352</vt:i4>
      </vt:variant>
      <vt:variant>
        <vt:i4>3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PlanoAceitacao</dc:title>
  <dc:creator>Ricardo Beltrão de Matos</dc:creator>
  <cp:lastModifiedBy>Ricardo Beltrão de Matos</cp:lastModifiedBy>
  <cp:revision>1</cp:revision>
  <cp:lastPrinted>2000-12-05T11:23:00Z</cp:lastPrinted>
  <dcterms:created xsi:type="dcterms:W3CDTF">2012-08-22T15:07:00Z</dcterms:created>
  <dcterms:modified xsi:type="dcterms:W3CDTF">2012-08-22T15:08:00Z</dcterms:modified>
</cp:coreProperties>
</file>